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Preliminary Requirements Proposal</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ins w:author="Riley Jacobs" w:id="1" w:date="2022-02-16T03:10:27Z"/>
        </w:rPr>
      </w:pPr>
      <w:ins w:author="Greg Zwernemann" w:id="0" w:date="2022-02-16T17:48:25Z">
        <w:r w:rsidDel="00000000" w:rsidR="00000000" w:rsidRPr="00000000">
          <w:rPr>
            <w:rtl w:val="0"/>
          </w:rPr>
          <w:t xml:space="preserve">The “General Requirement” does not state if the camera has a fixed mount or is one or two axis gimbal mounted.</w:t>
        </w:r>
      </w:ins>
      <w:ins w:author="Riley Jacobs" w:id="1" w:date="2022-02-16T03:10:27Z">
        <w:commentRangeStart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-885824</wp:posOffset>
              </wp:positionH>
              <wp:positionV relativeFrom="paragraph">
                <wp:posOffset>247650</wp:posOffset>
              </wp:positionV>
              <wp:extent cx="7734300" cy="3964559"/>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7734300" cy="3964559"/>
                      </a:xfrm>
                      <a:prstGeom prst="rect"/>
                      <a:ln/>
                    </pic:spPr>
                  </pic:pic>
                </a:graphicData>
              </a:graphic>
            </wp:anchor>
          </w:drawing>
        </w:r>
      </w:ins>
    </w:p>
    <w:p w:rsidR="00000000" w:rsidDel="00000000" w:rsidP="00000000" w:rsidRDefault="00000000" w:rsidRPr="00000000" w14:paraId="00000006">
      <w:pPr>
        <w:jc w:val="center"/>
        <w:rPr/>
      </w:pPr>
      <w:commentRangeEnd w:id="0"/>
      <w:r w:rsidDel="00000000" w:rsidR="00000000" w:rsidRPr="00000000">
        <w:commentReference w:id="0"/>
      </w:r>
      <w:r w:rsidDel="00000000" w:rsidR="00000000" w:rsidRPr="00000000">
        <w:rPr>
          <w:rtl w:val="0"/>
        </w:rPr>
      </w:r>
      <w:del w:author="Riley Jacobs" w:id="1" w:date="2022-02-16T03:10:27Z">
        <w:r w:rsidDel="00000000" w:rsidR="00000000" w:rsidRPr="00000000">
          <w:drawing>
            <wp:anchor allowOverlap="1" behindDoc="0" distB="114300" distT="114300" distL="114300" distR="114300" hidden="0" layoutInCell="1" locked="0" relativeHeight="0" simplePos="0">
              <wp:simplePos x="0" y="0"/>
              <wp:positionH relativeFrom="column">
                <wp:posOffset>-885824</wp:posOffset>
              </wp:positionH>
              <wp:positionV relativeFrom="paragraph">
                <wp:posOffset>247650</wp:posOffset>
              </wp:positionV>
              <wp:extent cx="7734300" cy="3964559"/>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7734300" cy="3964559"/>
                      </a:xfrm>
                      <a:prstGeom prst="rect"/>
                      <a:ln/>
                    </pic:spPr>
                  </pic:pic>
                </a:graphicData>
              </a:graphic>
            </wp:anchor>
          </w:drawing>
        </w:r>
      </w:del>
    </w:p>
    <w:p w:rsidR="00000000" w:rsidDel="00000000" w:rsidP="00000000" w:rsidRDefault="00000000" w:rsidRPr="00000000" w14:paraId="00000007">
      <w:pPr>
        <w:jc w:val="center"/>
        <w:rPr>
          <w:ins w:author="Greg Zwernemann" w:id="2" w:date="2022-02-16T17:51:38Z"/>
        </w:rPr>
      </w:pPr>
      <w:ins w:author="Greg Zwernemann" w:id="2" w:date="2022-02-16T17:51:38Z">
        <w:r w:rsidDel="00000000" w:rsidR="00000000" w:rsidRPr="00000000">
          <w:rPr>
            <w:rtl w:val="0"/>
          </w:rPr>
          <w:t xml:space="preserve">The first Subjective Requirement states “HDMI outputs for transmitting video feed to video transmitters in Ground Control…”.  Should this be “HDMI outputs for transmitting video feed via aircraft video transmitter to Ground Control…”?</w:t>
        </w:r>
      </w:ins>
    </w:p>
    <w:p w:rsidR="00000000" w:rsidDel="00000000" w:rsidP="00000000" w:rsidRDefault="00000000" w:rsidRPr="00000000" w14:paraId="00000008">
      <w:pPr>
        <w:jc w:val="center"/>
        <w:rPr>
          <w:ins w:author="Greg Zwernemann" w:id="2" w:date="2022-02-16T17:51:38Z"/>
        </w:rPr>
      </w:pPr>
      <w:ins w:author="Greg Zwernemann" w:id="2" w:date="2022-02-16T17:51:38Z">
        <w:r w:rsidDel="00000000" w:rsidR="00000000" w:rsidRPr="00000000">
          <w:rPr>
            <w:rtl w:val="0"/>
          </w:rPr>
        </w:r>
      </w:ins>
    </w:p>
    <w:p w:rsidR="00000000" w:rsidDel="00000000" w:rsidP="00000000" w:rsidRDefault="00000000" w:rsidRPr="00000000" w14:paraId="00000009">
      <w:pPr>
        <w:jc w:val="center"/>
        <w:rPr>
          <w:ins w:author="Greg Zwernemann" w:id="2" w:date="2022-02-16T17:51:38Z"/>
        </w:rPr>
      </w:pPr>
      <w:ins w:author="Greg Zwernemann" w:id="2" w:date="2022-02-16T17:51:38Z">
        <w:r w:rsidDel="00000000" w:rsidR="00000000" w:rsidRPr="00000000">
          <w:rPr>
            <w:rtl w:val="0"/>
          </w:rPr>
          <w:t xml:space="preserve">Second and third subjective requirements:  “Should” and “Must” are not preferred for requirements.  “Shall” is preferred.  Second subjective requirement may mean aircraft coordinates and attitude and/or gimbal angles -  need to make that clear.</w:t>
        </w:r>
      </w:ins>
    </w:p>
    <w:p w:rsidR="00000000" w:rsidDel="00000000" w:rsidP="00000000" w:rsidRDefault="00000000" w:rsidRPr="00000000" w14:paraId="0000000A">
      <w:pPr>
        <w:jc w:val="center"/>
        <w:rPr>
          <w:ins w:author="Greg Zwernemann" w:id="2" w:date="2022-02-16T17:51:38Z"/>
        </w:rPr>
      </w:pPr>
      <w:ins w:author="Greg Zwernemann" w:id="2" w:date="2022-02-16T17:51:38Z">
        <w:r w:rsidDel="00000000" w:rsidR="00000000" w:rsidRPr="00000000">
          <w:rPr>
            <w:rtl w:val="0"/>
          </w:rPr>
        </w:r>
      </w:ins>
    </w:p>
    <w:p w:rsidR="00000000" w:rsidDel="00000000" w:rsidP="00000000" w:rsidRDefault="00000000" w:rsidRPr="00000000" w14:paraId="0000000B">
      <w:pPr>
        <w:jc w:val="center"/>
        <w:rPr/>
      </w:pPr>
      <w:ins w:author="Greg Zwernemann" w:id="2" w:date="2022-02-16T17:51:38Z">
        <w:r w:rsidDel="00000000" w:rsidR="00000000" w:rsidRPr="00000000">
          <w:rPr>
            <w:rtl w:val="0"/>
          </w:rPr>
          <w:t xml:space="preserve">Quantitative Requirements - Is this actually a stability issue or a performance issue (e.g., a rate of climb issue)?  Perhaps you are referring to a CG issue.  Need to clairfy.</w:t>
        </w:r>
      </w:ins>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-885824</wp:posOffset>
            </wp:positionH>
            <wp:positionV relativeFrom="paragraph">
              <wp:posOffset>279750</wp:posOffset>
            </wp:positionV>
            <wp:extent cx="7734300" cy="3667590"/>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7734300" cy="3667590"/>
                    </a:xfrm>
                    <a:prstGeom prst="rect"/>
                    <a:ln/>
                  </pic:spPr>
                </pic:pic>
              </a:graphicData>
            </a:graphic>
          </wp:anchor>
        </w:drawing>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ins w:author="Greg Zwernemann" w:id="3" w:date="2022-02-16T18:01:44Z"/>
        </w:rPr>
      </w:pPr>
      <w:ins w:author="Greg Zwernemann" w:id="3" w:date="2022-02-16T18:01:44Z">
        <w:r w:rsidDel="00000000" w:rsidR="00000000" w:rsidRPr="00000000">
          <w:rPr>
            <w:rtl w:val="0"/>
          </w:rPr>
          <w:t xml:space="preserve">Camera requirement (Subjective Requirement #1) states </w:t>
        </w:r>
        <w:r w:rsidDel="00000000" w:rsidR="00000000" w:rsidRPr="00000000">
          <w:rPr>
            <w:rtl w:val="0"/>
          </w:rPr>
          <w:t xml:space="preserve">that the connection</w:t>
        </w:r>
        <w:r w:rsidDel="00000000" w:rsidR="00000000" w:rsidRPr="00000000">
          <w:rPr>
            <w:rtl w:val="0"/>
          </w:rPr>
          <w:t xml:space="preserve"> shall </w:t>
        </w:r>
        <w:r w:rsidDel="00000000" w:rsidR="00000000" w:rsidRPr="00000000">
          <w:rPr>
            <w:rtl w:val="0"/>
          </w:rPr>
          <w:t xml:space="preserve">have an HDMI</w:t>
        </w:r>
        <w:r w:rsidDel="00000000" w:rsidR="00000000" w:rsidRPr="00000000">
          <w:rPr>
            <w:rtl w:val="0"/>
          </w:rPr>
          <w:t xml:space="preserve"> interface, but the input requirement here states USB or HDMI.  Need to make it the same.</w:t>
        </w:r>
      </w:ins>
    </w:p>
    <w:p w:rsidR="00000000" w:rsidDel="00000000" w:rsidP="00000000" w:rsidRDefault="00000000" w:rsidRPr="00000000" w14:paraId="0000001E">
      <w:pPr>
        <w:jc w:val="center"/>
        <w:rPr>
          <w:ins w:author="Greg Zwernemann" w:id="3" w:date="2022-02-16T18:01:44Z"/>
        </w:rPr>
      </w:pPr>
      <w:ins w:author="Greg Zwernemann" w:id="3" w:date="2022-02-16T18:01:44Z">
        <w:r w:rsidDel="00000000" w:rsidR="00000000" w:rsidRPr="00000000">
          <w:rPr>
            <w:rtl w:val="0"/>
          </w:rPr>
        </w:r>
      </w:ins>
    </w:p>
    <w:p w:rsidR="00000000" w:rsidDel="00000000" w:rsidP="00000000" w:rsidRDefault="00000000" w:rsidRPr="00000000" w14:paraId="0000001F">
      <w:pPr>
        <w:jc w:val="center"/>
        <w:rPr>
          <w:ins w:author="Greg Zwernemann" w:id="3" w:date="2022-02-16T18:01:44Z"/>
        </w:rPr>
      </w:pPr>
      <w:ins w:author="Greg Zwernemann" w:id="3" w:date="2022-02-16T18:01:44Z">
        <w:r w:rsidDel="00000000" w:rsidR="00000000" w:rsidRPr="00000000">
          <w:rPr>
            <w:rtl w:val="0"/>
          </w:rPr>
          <w:t xml:space="preserve">Pixhawk send and receive rate is stated as “quickly”.  This is a subjective requirement at best.  Rate should be specified (can annotate with [TBR], </w:t>
        </w:r>
        <w:r w:rsidDel="00000000" w:rsidR="00000000" w:rsidRPr="00000000">
          <w:rPr>
            <w:rtl w:val="0"/>
          </w:rPr>
          <w:t xml:space="preserve">where TBR means “To Be Revised”)</w:t>
        </w:r>
        <w:r w:rsidDel="00000000" w:rsidR="00000000" w:rsidRPr="00000000">
          <w:rPr>
            <w:rtl w:val="0"/>
          </w:rPr>
          <w:t xml:space="preserve">.</w:t>
        </w:r>
      </w:ins>
    </w:p>
    <w:p w:rsidR="00000000" w:rsidDel="00000000" w:rsidP="00000000" w:rsidRDefault="00000000" w:rsidRPr="00000000" w14:paraId="00000020">
      <w:pPr>
        <w:jc w:val="center"/>
        <w:rPr>
          <w:ins w:author="Greg Zwernemann" w:id="3" w:date="2022-02-16T18:01:44Z"/>
        </w:rPr>
      </w:pPr>
      <w:ins w:author="Greg Zwernemann" w:id="3" w:date="2022-02-16T18:01:44Z">
        <w:r w:rsidDel="00000000" w:rsidR="00000000" w:rsidRPr="00000000">
          <w:rPr>
            <w:rtl w:val="0"/>
          </w:rPr>
        </w:r>
      </w:ins>
    </w:p>
    <w:p w:rsidR="00000000" w:rsidDel="00000000" w:rsidP="00000000" w:rsidRDefault="00000000" w:rsidRPr="00000000" w14:paraId="00000021">
      <w:pPr>
        <w:jc w:val="center"/>
        <w:rPr>
          <w:del w:author="Greg Zwernemann" w:id="3" w:date="2022-02-16T18:01:44Z"/>
        </w:rPr>
      </w:pPr>
      <w:ins w:author="Greg Zwernemann" w:id="3" w:date="2022-02-16T18:01:44Z">
        <w:r w:rsidDel="00000000" w:rsidR="00000000" w:rsidRPr="00000000">
          <w:rPr>
            <w:rtl w:val="0"/>
          </w:rPr>
          <w:t xml:space="preserve">Output requirements - qualitative specifications of frequency and memory requirements.  Better to specify an estimate and follow with [TBR], </w:t>
        </w:r>
      </w:ins>
      <w:del w:author="Greg Zwernemann" w:id="3" w:date="2022-02-16T18:01:44Z">
        <w:r w:rsidDel="00000000" w:rsidR="00000000" w:rsidRPr="00000000">
          <w:rPr>
            <w:rtl w:val="0"/>
          </w:rPr>
        </w:r>
      </w:del>
    </w:p>
    <w:p w:rsidR="00000000" w:rsidDel="00000000" w:rsidP="00000000" w:rsidRDefault="00000000" w:rsidRPr="00000000" w14:paraId="00000022">
      <w:pPr>
        <w:jc w:val="left"/>
        <w:rPr>
          <w:del w:author="Greg Zwernemann" w:id="3" w:date="2022-02-16T18:01:44Z"/>
        </w:rPr>
        <w:pPrChange w:author="Riley Jacobs" w:id="0" w:date="2022-02-16T03:11:55Z">
          <w:pPr>
            <w:jc w:val="center"/>
          </w:pPr>
        </w:pPrChange>
      </w:pPr>
      <w:del w:author="Greg Zwernemann" w:id="3" w:date="2022-02-16T18:01:44Z">
        <w:r w:rsidDel="00000000" w:rsidR="00000000" w:rsidRPr="00000000">
          <w:rPr>
            <w:rtl w:val="0"/>
          </w:rPr>
        </w:r>
      </w:del>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jc w:val="center"/>
        <w:rPr>
          <w:sz w:val="24"/>
          <w:szCs w:val="24"/>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-809624</wp:posOffset>
            </wp:positionH>
            <wp:positionV relativeFrom="paragraph">
              <wp:posOffset>295275</wp:posOffset>
            </wp:positionV>
            <wp:extent cx="7734300" cy="383433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7734300" cy="3834338"/>
                    </a:xfrm>
                    <a:prstGeom prst="rect"/>
                    <a:ln/>
                  </pic:spPr>
                </pic:pic>
              </a:graphicData>
            </a:graphic>
          </wp:anchor>
        </w:drawing>
      </w:r>
    </w:p>
    <w:p w:rsidR="00000000" w:rsidDel="00000000" w:rsidP="00000000" w:rsidRDefault="00000000" w:rsidRPr="00000000" w14:paraId="00000038">
      <w:pPr>
        <w:jc w:val="center"/>
        <w:rPr>
          <w:ins w:author="Greg Zwernemann" w:id="5" w:date="2022-02-16T18:11:44Z"/>
        </w:rPr>
      </w:pPr>
      <w:ins w:author="Greg Zwernemann" w:id="5" w:date="2022-02-16T18:11:44Z">
        <w:r w:rsidDel="00000000" w:rsidR="00000000" w:rsidRPr="00000000">
          <w:rPr>
            <w:rtl w:val="0"/>
          </w:rPr>
          <w:t xml:space="preserve">General Requirement - No “shall” found.  Are “fits” and “4GB memory capacity” redundant?</w:t>
        </w:r>
      </w:ins>
    </w:p>
    <w:p w:rsidR="00000000" w:rsidDel="00000000" w:rsidP="00000000" w:rsidRDefault="00000000" w:rsidRPr="00000000" w14:paraId="00000039">
      <w:pPr>
        <w:jc w:val="center"/>
        <w:rPr>
          <w:ins w:author="Greg Zwernemann" w:id="5" w:date="2022-02-16T18:11:44Z"/>
        </w:rPr>
      </w:pPr>
      <w:ins w:author="Greg Zwernemann" w:id="5" w:date="2022-02-16T18:11:44Z">
        <w:r w:rsidDel="00000000" w:rsidR="00000000" w:rsidRPr="00000000">
          <w:rPr>
            <w:rtl w:val="0"/>
          </w:rPr>
          <w:t xml:space="preserve">Input </w:t>
        </w:r>
        <w:r w:rsidDel="00000000" w:rsidR="00000000" w:rsidRPr="00000000">
          <w:rPr>
            <w:rtl w:val="0"/>
          </w:rPr>
          <w:t xml:space="preserve">Requirements</w:t>
        </w:r>
        <w:r w:rsidDel="00000000" w:rsidR="00000000" w:rsidRPr="00000000">
          <w:rPr>
            <w:rtl w:val="0"/>
          </w:rPr>
          <w:t xml:space="preserve"> - No “shalls” found.</w:t>
        </w:r>
      </w:ins>
    </w:p>
    <w:p w:rsidR="00000000" w:rsidDel="00000000" w:rsidP="00000000" w:rsidRDefault="00000000" w:rsidRPr="00000000" w14:paraId="0000003A">
      <w:pPr>
        <w:jc w:val="center"/>
        <w:rPr/>
      </w:pPr>
      <w:ins w:author="Greg Zwernemann" w:id="5" w:date="2022-02-16T18:11:44Z">
        <w:r w:rsidDel="00000000" w:rsidR="00000000" w:rsidRPr="00000000">
          <w:rPr>
            <w:rtl w:val="0"/>
          </w:rPr>
          <w:t xml:space="preserve">Output Requirements - GPS:  No “shall” found.</w:t>
        </w:r>
      </w:ins>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jc w:val="center"/>
        <w:rPr/>
      </w:pPr>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r>
    </w:p>
    <w:p w:rsidR="00000000" w:rsidDel="00000000" w:rsidP="00000000" w:rsidRDefault="00000000" w:rsidRPr="00000000" w14:paraId="00000043">
      <w:pPr>
        <w:jc w:val="center"/>
        <w:rPr/>
      </w:pPr>
      <w:r w:rsidDel="00000000" w:rsidR="00000000" w:rsidRPr="00000000">
        <w:rPr>
          <w:rtl w:val="0"/>
        </w:rPr>
      </w:r>
    </w:p>
    <w:p w:rsidR="00000000" w:rsidDel="00000000" w:rsidP="00000000" w:rsidRDefault="00000000" w:rsidRPr="00000000" w14:paraId="00000044">
      <w:pPr>
        <w:jc w:val="center"/>
        <w:rPr/>
      </w:pPr>
      <w:r w:rsidDel="00000000" w:rsidR="00000000" w:rsidRPr="00000000">
        <w:rPr>
          <w:rtl w:val="0"/>
        </w:rPr>
      </w:r>
    </w:p>
    <w:p w:rsidR="00000000" w:rsidDel="00000000" w:rsidP="00000000" w:rsidRDefault="00000000" w:rsidRPr="00000000" w14:paraId="00000045">
      <w:pPr>
        <w:jc w:val="center"/>
        <w:rPr/>
      </w:pPr>
      <w:r w:rsidDel="00000000" w:rsidR="00000000" w:rsidRPr="00000000">
        <w:rPr>
          <w:rtl w:val="0"/>
        </w:rPr>
      </w:r>
    </w:p>
    <w:p w:rsidR="00000000" w:rsidDel="00000000" w:rsidP="00000000" w:rsidRDefault="00000000" w:rsidRPr="00000000" w14:paraId="00000046">
      <w:pPr>
        <w:jc w:val="center"/>
        <w:rPr/>
      </w:pPr>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r>
    </w:p>
    <w:p w:rsidR="00000000" w:rsidDel="00000000" w:rsidP="00000000" w:rsidRDefault="00000000" w:rsidRPr="00000000" w14:paraId="00000048">
      <w:pPr>
        <w:jc w:val="center"/>
        <w:rPr/>
      </w:pPr>
      <w:r w:rsidDel="00000000" w:rsidR="00000000" w:rsidRPr="00000000">
        <w:rPr>
          <w:rtl w:val="0"/>
        </w:rPr>
      </w:r>
    </w:p>
    <w:p w:rsidR="00000000" w:rsidDel="00000000" w:rsidP="00000000" w:rsidRDefault="00000000" w:rsidRPr="00000000" w14:paraId="00000049">
      <w:pPr>
        <w:jc w:val="center"/>
        <w:rPr/>
      </w:pPr>
      <w:r w:rsidDel="00000000" w:rsidR="00000000" w:rsidRPr="00000000">
        <w:rPr>
          <w:rtl w:val="0"/>
        </w:rPr>
      </w:r>
    </w:p>
    <w:p w:rsidR="00000000" w:rsidDel="00000000" w:rsidP="00000000" w:rsidRDefault="00000000" w:rsidRPr="00000000" w14:paraId="0000004A">
      <w:pPr>
        <w:jc w:val="center"/>
        <w:rPr/>
      </w:pPr>
      <w:r w:rsidDel="00000000" w:rsidR="00000000" w:rsidRPr="00000000">
        <w:rPr>
          <w:rtl w:val="0"/>
        </w:rPr>
      </w:r>
    </w:p>
    <w:p w:rsidR="00000000" w:rsidDel="00000000" w:rsidP="00000000" w:rsidRDefault="00000000" w:rsidRPr="00000000" w14:paraId="0000004B">
      <w:pPr>
        <w:jc w:val="center"/>
        <w:rPr/>
      </w:pPr>
      <w:r w:rsidDel="00000000" w:rsidR="00000000" w:rsidRPr="00000000">
        <w:rPr>
          <w:rtl w:val="0"/>
        </w:rPr>
      </w:r>
    </w:p>
    <w:p w:rsidR="00000000" w:rsidDel="00000000" w:rsidP="00000000" w:rsidRDefault="00000000" w:rsidRPr="00000000" w14:paraId="0000004C">
      <w:pPr>
        <w:jc w:val="center"/>
        <w:rPr/>
      </w:pPr>
      <w:r w:rsidDel="00000000" w:rsidR="00000000" w:rsidRPr="00000000">
        <w:rPr>
          <w:rtl w:val="0"/>
        </w:rPr>
      </w:r>
    </w:p>
    <w:p w:rsidR="00000000" w:rsidDel="00000000" w:rsidP="00000000" w:rsidRDefault="00000000" w:rsidRPr="00000000" w14:paraId="0000004D">
      <w:pPr>
        <w:jc w:val="center"/>
        <w:rPr/>
      </w:pPr>
      <w:r w:rsidDel="00000000" w:rsidR="00000000" w:rsidRPr="00000000">
        <w:rPr>
          <w:rtl w:val="0"/>
        </w:rPr>
      </w:r>
    </w:p>
    <w:p w:rsidR="00000000" w:rsidDel="00000000" w:rsidP="00000000" w:rsidRDefault="00000000" w:rsidRPr="00000000" w14:paraId="0000004E">
      <w:pPr>
        <w:jc w:val="center"/>
        <w:rPr/>
      </w:pPr>
      <w:r w:rsidDel="00000000" w:rsidR="00000000" w:rsidRPr="00000000">
        <w:rPr>
          <w:rtl w:val="0"/>
        </w:rPr>
      </w:r>
    </w:p>
    <w:p w:rsidR="00000000" w:rsidDel="00000000" w:rsidP="00000000" w:rsidRDefault="00000000" w:rsidRPr="00000000" w14:paraId="0000004F">
      <w:pPr>
        <w:jc w:val="center"/>
        <w:rPr/>
      </w:pPr>
      <w:r w:rsidDel="00000000" w:rsidR="00000000" w:rsidRPr="00000000">
        <w:rPr>
          <w:rtl w:val="0"/>
        </w:rPr>
      </w:r>
    </w:p>
    <w:p w:rsidR="00000000" w:rsidDel="00000000" w:rsidP="00000000" w:rsidRDefault="00000000" w:rsidRPr="00000000" w14:paraId="00000050">
      <w:pPr>
        <w:jc w:val="center"/>
        <w:rPr/>
      </w:pPr>
      <w:r w:rsidDel="00000000" w:rsidR="00000000" w:rsidRPr="00000000">
        <w:rPr>
          <w:rtl w:val="0"/>
        </w:rPr>
      </w:r>
    </w:p>
    <w:p w:rsidR="00000000" w:rsidDel="00000000" w:rsidP="00000000" w:rsidRDefault="00000000" w:rsidRPr="00000000" w14:paraId="00000051">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-871537</wp:posOffset>
            </wp:positionH>
            <wp:positionV relativeFrom="paragraph">
              <wp:posOffset>200025</wp:posOffset>
            </wp:positionV>
            <wp:extent cx="7691438" cy="4148191"/>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7691438" cy="4148191"/>
                    </a:xfrm>
                    <a:prstGeom prst="rect"/>
                    <a:ln/>
                  </pic:spPr>
                </pic:pic>
              </a:graphicData>
            </a:graphic>
          </wp:anchor>
        </w:drawing>
      </w:r>
    </w:p>
    <w:p w:rsidR="00000000" w:rsidDel="00000000" w:rsidP="00000000" w:rsidRDefault="00000000" w:rsidRPr="00000000" w14:paraId="00000052">
      <w:pPr>
        <w:jc w:val="center"/>
        <w:rPr/>
      </w:pPr>
      <w:r w:rsidDel="00000000" w:rsidR="00000000" w:rsidRPr="00000000">
        <w:rPr>
          <w:rtl w:val="0"/>
        </w:rPr>
      </w:r>
    </w:p>
    <w:p w:rsidR="00000000" w:rsidDel="00000000" w:rsidP="00000000" w:rsidRDefault="00000000" w:rsidRPr="00000000" w14:paraId="00000053">
      <w:pPr>
        <w:jc w:val="center"/>
        <w:rPr>
          <w:ins w:author="Greg Zwernemann" w:id="6" w:date="2022-02-16T18:16:20Z"/>
        </w:rPr>
      </w:pPr>
      <w:ins w:author="Greg Zwernemann" w:id="6" w:date="2022-02-16T18:16:20Z">
        <w:r w:rsidDel="00000000" w:rsidR="00000000" w:rsidRPr="00000000">
          <w:rPr>
            <w:rtl w:val="0"/>
          </w:rPr>
          <w:t xml:space="preserve">The usual terms used are “Objective” and “Threshold” versus “Want” and “Need”.</w:t>
        </w:r>
      </w:ins>
    </w:p>
    <w:p w:rsidR="00000000" w:rsidDel="00000000" w:rsidP="00000000" w:rsidRDefault="00000000" w:rsidRPr="00000000" w14:paraId="00000054">
      <w:pPr>
        <w:jc w:val="center"/>
        <w:rPr>
          <w:ins w:author="Greg Zwernemann" w:id="6" w:date="2022-02-16T18:16:20Z"/>
        </w:rPr>
      </w:pPr>
      <w:ins w:author="Greg Zwernemann" w:id="6" w:date="2022-02-16T18:16:20Z">
        <w:r w:rsidDel="00000000" w:rsidR="00000000" w:rsidRPr="00000000">
          <w:rPr>
            <w:rtl w:val="0"/>
          </w:rPr>
          <w:t xml:space="preserve">The search altitude per Riley’s note is 320 ft per their current ConOps.  This may be subject to some adjustment.  May want to consider a range of altitudes from xxx to yyy, where yyy is 400 ft max per FAR 107.</w:t>
        </w:r>
      </w:ins>
    </w:p>
    <w:p w:rsidR="00000000" w:rsidDel="00000000" w:rsidP="00000000" w:rsidRDefault="00000000" w:rsidRPr="00000000" w14:paraId="00000055">
      <w:pPr>
        <w:jc w:val="center"/>
        <w:rPr/>
      </w:pPr>
      <w:ins w:author="Greg Zwernemann" w:id="6" w:date="2022-02-16T18:16:20Z">
        <w:r w:rsidDel="00000000" w:rsidR="00000000" w:rsidRPr="00000000">
          <w:rPr>
            <w:rtl w:val="0"/>
          </w:rPr>
          <w:t xml:space="preserve">Imaging System Weight:  “Light as Possible” is not a proper </w:t>
        </w:r>
        <w:r w:rsidDel="00000000" w:rsidR="00000000" w:rsidRPr="00000000">
          <w:rPr>
            <w:rtl w:val="0"/>
          </w:rPr>
          <w:t xml:space="preserve">requirement - needs to be specific (can be an estimate followed by TBR)  Weight of 4 lbs is way too heavy.  Suggest that you coordinate with the ASE team on a weight allocation</w:t>
        </w:r>
        <w:r w:rsidDel="00000000" w:rsidR="00000000" w:rsidRPr="00000000">
          <w:rPr>
            <w:rtl w:val="0"/>
          </w:rPr>
          <w:t xml:space="preserve">.  </w:t>
        </w:r>
      </w:ins>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iley Jacobs" w:id="0" w:date="2022-02-16T03:11:21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verified that mission altitude number and Anna was just a bit off. It will actually be flying at 320 ft (AGL). I'll send our ConOps diagram over Slack rn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